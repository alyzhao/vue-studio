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D96" w:rsidRDefault="00AC5D96" w:rsidP="00AC5D96">
      <w:pPr>
        <w:tabs>
          <w:tab w:val="right" w:pos="9070"/>
        </w:tabs>
        <w:spacing w:line="560" w:lineRule="exact"/>
        <w:jc w:val="center"/>
        <w:rPr>
          <w:rFonts w:ascii="华文中宋" w:eastAsia="华文中宋" w:hAnsi="华文中宋" w:cs="宋体"/>
          <w:b/>
          <w:color w:val="000000" w:themeColor="text1"/>
          <w:kern w:val="0"/>
          <w:sz w:val="32"/>
          <w:szCs w:val="32"/>
        </w:rPr>
      </w:pPr>
      <w:r>
        <w:rPr>
          <w:rFonts w:ascii="华文中宋" w:eastAsia="华文中宋" w:hAnsi="华文中宋" w:cs="宋体" w:hint="eastAsia"/>
          <w:b/>
          <w:color w:val="000000" w:themeColor="text1"/>
          <w:kern w:val="0"/>
          <w:sz w:val="32"/>
          <w:szCs w:val="32"/>
        </w:rPr>
        <w:t>2018中国—东盟矿业新技术 矿山机械 珠宝玉石展览会</w:t>
      </w:r>
    </w:p>
    <w:p w:rsidR="004B5C74" w:rsidRDefault="004B5C74" w:rsidP="004B5C74">
      <w:pPr>
        <w:spacing w:line="600" w:lineRule="exact"/>
        <w:jc w:val="center"/>
        <w:rPr>
          <w:rFonts w:ascii="微软雅黑" w:eastAsia="微软雅黑" w:hAnsi="微软雅黑" w:cs="宋体"/>
          <w:color w:val="000000"/>
          <w:kern w:val="0"/>
          <w:sz w:val="32"/>
          <w:szCs w:val="32"/>
        </w:rPr>
      </w:pPr>
      <w:bookmarkStart w:id="0" w:name="_GoBack"/>
      <w:bookmarkEnd w:id="0"/>
      <w:r>
        <w:rPr>
          <w:rFonts w:ascii="华文中宋" w:eastAsia="华文中宋" w:hAnsi="华文中宋" w:cs="宋体" w:hint="eastAsia"/>
          <w:b/>
          <w:kern w:val="0"/>
          <w:sz w:val="44"/>
          <w:szCs w:val="44"/>
        </w:rPr>
        <w:t>施工及消防安全承诺书</w:t>
      </w:r>
    </w:p>
    <w:p w:rsidR="004B5C74" w:rsidRDefault="004B5C74" w:rsidP="004B5C74">
      <w:pPr>
        <w:spacing w:line="320" w:lineRule="exact"/>
        <w:ind w:firstLineChars="200" w:firstLine="420"/>
        <w:rPr>
          <w:rFonts w:ascii="华文仿宋" w:eastAsia="华文仿宋" w:hAnsi="华文仿宋" w:cs="宋体"/>
          <w:color w:val="000000"/>
          <w:kern w:val="0"/>
          <w:szCs w:val="21"/>
        </w:rPr>
      </w:pPr>
      <w:r>
        <w:rPr>
          <w:rFonts w:ascii="华文仿宋" w:eastAsia="华文仿宋" w:hAnsi="华文仿宋" w:cs="宋体"/>
          <w:color w:val="000000"/>
          <w:kern w:val="0"/>
          <w:szCs w:val="21"/>
        </w:rPr>
        <w:t>--------------------------------------------------------------------------------------------------------------------------------------------</w:t>
      </w:r>
    </w:p>
    <w:p w:rsidR="004B5C74" w:rsidRDefault="004B5C74" w:rsidP="004B5C74">
      <w:pPr>
        <w:jc w:val="center"/>
        <w:rPr>
          <w:rFonts w:ascii="宋体" w:hAnsi="宋体"/>
          <w:b/>
          <w:sz w:val="24"/>
        </w:rPr>
      </w:pPr>
    </w:p>
    <w:p w:rsidR="004B5C74" w:rsidRDefault="004B5C74" w:rsidP="004B5C74">
      <w:pPr>
        <w:jc w:val="center"/>
        <w:rPr>
          <w:rFonts w:ascii="宋体" w:hAnsi="宋体"/>
          <w:b/>
          <w:szCs w:val="21"/>
        </w:rPr>
      </w:pPr>
      <w:r>
        <w:rPr>
          <w:rFonts w:ascii="宋体" w:hAnsi="宋体" w:hint="eastAsia"/>
          <w:b/>
          <w:szCs w:val="21"/>
        </w:rPr>
        <w:t>（适用于展会主场承建单位和特装展位承建商）</w:t>
      </w:r>
    </w:p>
    <w:p w:rsidR="004B5C74" w:rsidRDefault="004B5C74" w:rsidP="004B5C74">
      <w:pPr>
        <w:rPr>
          <w:rFonts w:ascii="宋体" w:hAnsi="宋体"/>
          <w:szCs w:val="21"/>
        </w:rPr>
      </w:pPr>
      <w:r>
        <w:rPr>
          <w:rFonts w:ascii="宋体" w:hAnsi="宋体" w:hint="eastAsia"/>
          <w:szCs w:val="21"/>
        </w:rPr>
        <w:t>广西中智兴会展服务有限公司：</w:t>
      </w:r>
    </w:p>
    <w:p w:rsidR="004B5C74" w:rsidRDefault="004B5C74" w:rsidP="004B5C74">
      <w:pPr>
        <w:rPr>
          <w:rFonts w:ascii="宋体" w:hAnsi="宋体"/>
          <w:szCs w:val="21"/>
        </w:rPr>
      </w:pPr>
      <w:r>
        <w:rPr>
          <w:rFonts w:ascii="宋体" w:hAnsi="宋体" w:hint="eastAsia"/>
          <w:szCs w:val="21"/>
        </w:rPr>
        <w:t xml:space="preserve">    为认真贯彻</w:t>
      </w:r>
      <w:r>
        <w:rPr>
          <w:rFonts w:hint="eastAsia"/>
        </w:rPr>
        <w:t>《中华人民共和国安全生产法》、《中华人民共和国消防法》和《机关、团体、企业、事业单位消防安全管理规定》</w:t>
      </w:r>
      <w:r>
        <w:rPr>
          <w:rFonts w:ascii="宋体" w:hAnsi="宋体" w:hint="eastAsia"/>
          <w:szCs w:val="21"/>
        </w:rPr>
        <w:t>等法律、法规，进一步落实南宁国际会展中心（以下简称会展中心）生产安全责任，加强会展中心展馆内现场作业安全管理，提高进馆作业单位自身安全意识和防护责任，维护展馆和社会公共安全，我单位在进入会展中心展馆进行作业时，作为进馆作业区域安全责任单位，愿对我单位进馆作业时因违章所造成的后果承担全部责任，并</w:t>
      </w:r>
      <w:proofErr w:type="gramStart"/>
      <w:r>
        <w:rPr>
          <w:rFonts w:ascii="宋体" w:hAnsi="宋体" w:hint="eastAsia"/>
          <w:szCs w:val="21"/>
        </w:rPr>
        <w:t>作出</w:t>
      </w:r>
      <w:proofErr w:type="gramEnd"/>
      <w:r>
        <w:rPr>
          <w:rFonts w:ascii="宋体" w:hAnsi="宋体" w:hint="eastAsia"/>
          <w:szCs w:val="21"/>
        </w:rPr>
        <w:t>如下郑重承诺：</w:t>
      </w:r>
    </w:p>
    <w:p w:rsidR="004B5C74" w:rsidRDefault="004B5C74" w:rsidP="004B5C74">
      <w:pPr>
        <w:jc w:val="left"/>
        <w:rPr>
          <w:rFonts w:ascii="宋体" w:hAnsi="宋体"/>
          <w:szCs w:val="21"/>
        </w:rPr>
      </w:pPr>
      <w:r>
        <w:rPr>
          <w:rFonts w:ascii="宋体" w:hAnsi="宋体" w:hint="eastAsia"/>
          <w:szCs w:val="21"/>
        </w:rPr>
        <w:t>1、我单位指定</w:t>
      </w:r>
      <w:r>
        <w:rPr>
          <w:rFonts w:ascii="宋体" w:hAnsi="宋体" w:hint="eastAsia"/>
          <w:szCs w:val="21"/>
          <w:u w:val="single"/>
        </w:rPr>
        <w:t xml:space="preserve">           </w:t>
      </w:r>
      <w:r>
        <w:rPr>
          <w:rFonts w:ascii="宋体" w:hAnsi="宋体" w:hint="eastAsia"/>
          <w:szCs w:val="21"/>
        </w:rPr>
        <w:t>同志，工作电话或手机</w:t>
      </w:r>
      <w:r>
        <w:rPr>
          <w:rFonts w:ascii="宋体" w:hAnsi="宋体" w:hint="eastAsia"/>
          <w:szCs w:val="21"/>
          <w:u w:val="single"/>
        </w:rPr>
        <w:t xml:space="preserve">                   </w:t>
      </w:r>
      <w:r>
        <w:rPr>
          <w:rFonts w:ascii="宋体" w:hAnsi="宋体" w:hint="eastAsia"/>
          <w:szCs w:val="21"/>
        </w:rPr>
        <w:t xml:space="preserve"> ，为自</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日起至</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日在南宁国际会展中心举办的</w:t>
      </w:r>
      <w:r>
        <w:rPr>
          <w:rFonts w:ascii="宋体" w:hAnsi="宋体" w:hint="eastAsia"/>
          <w:szCs w:val="21"/>
          <w:u w:val="single"/>
        </w:rPr>
        <w:t xml:space="preserve">                                        </w:t>
      </w:r>
      <w:r>
        <w:rPr>
          <w:rFonts w:ascii="宋体" w:hAnsi="宋体" w:hint="eastAsia"/>
          <w:szCs w:val="21"/>
        </w:rPr>
        <w:t>展会：</w:t>
      </w:r>
      <w:r>
        <w:rPr>
          <w:rFonts w:ascii="宋体" w:hAnsi="宋体" w:hint="eastAsia"/>
          <w:szCs w:val="21"/>
        </w:rPr>
        <w:br/>
        <w:t>展位地点：</w:t>
      </w:r>
      <w:r>
        <w:rPr>
          <w:rFonts w:ascii="宋体" w:hAnsi="宋体" w:hint="eastAsia"/>
          <w:szCs w:val="21"/>
          <w:u w:val="single"/>
        </w:rPr>
        <w:t xml:space="preserve">     </w:t>
      </w:r>
      <w:r>
        <w:rPr>
          <w:rFonts w:ascii="宋体" w:hAnsi="宋体" w:hint="eastAsia"/>
          <w:szCs w:val="21"/>
        </w:rPr>
        <w:t>号馆、 展位编号：</w:t>
      </w:r>
      <w:r>
        <w:rPr>
          <w:rFonts w:ascii="宋体" w:hAnsi="宋体" w:hint="eastAsia"/>
          <w:szCs w:val="21"/>
          <w:u w:val="single"/>
        </w:rPr>
        <w:t xml:space="preserve">       </w:t>
      </w:r>
      <w:r>
        <w:rPr>
          <w:rFonts w:ascii="宋体" w:hAnsi="宋体" w:hint="eastAsia"/>
          <w:szCs w:val="21"/>
        </w:rPr>
        <w:t>、参展单位名称：</w:t>
      </w:r>
      <w:r>
        <w:rPr>
          <w:rFonts w:ascii="宋体" w:hAnsi="宋体" w:hint="eastAsia"/>
          <w:szCs w:val="21"/>
          <w:u w:val="single"/>
        </w:rPr>
        <w:t xml:space="preserve">                                      </w:t>
      </w:r>
      <w:r>
        <w:rPr>
          <w:rFonts w:ascii="宋体" w:hAnsi="宋体" w:hint="eastAsia"/>
          <w:szCs w:val="21"/>
        </w:rPr>
        <w:t>；</w:t>
      </w:r>
    </w:p>
    <w:p w:rsidR="004B5C74" w:rsidRDefault="004B5C74" w:rsidP="004B5C74">
      <w:pPr>
        <w:jc w:val="left"/>
        <w:rPr>
          <w:rFonts w:ascii="宋体" w:hAnsi="宋体"/>
          <w:szCs w:val="21"/>
        </w:rPr>
      </w:pPr>
      <w:r>
        <w:rPr>
          <w:rFonts w:ascii="宋体" w:hAnsi="宋体" w:hint="eastAsia"/>
          <w:szCs w:val="21"/>
        </w:rPr>
        <w:t>展位地点：</w:t>
      </w:r>
      <w:r>
        <w:rPr>
          <w:rFonts w:ascii="宋体" w:hAnsi="宋体" w:hint="eastAsia"/>
          <w:szCs w:val="21"/>
          <w:u w:val="single"/>
        </w:rPr>
        <w:t xml:space="preserve">     </w:t>
      </w:r>
      <w:r>
        <w:rPr>
          <w:rFonts w:ascii="宋体" w:hAnsi="宋体" w:hint="eastAsia"/>
          <w:szCs w:val="21"/>
        </w:rPr>
        <w:t>号馆、 展位编号：</w:t>
      </w:r>
      <w:r>
        <w:rPr>
          <w:rFonts w:ascii="宋体" w:hAnsi="宋体" w:hint="eastAsia"/>
          <w:szCs w:val="21"/>
          <w:u w:val="single"/>
        </w:rPr>
        <w:t xml:space="preserve">       </w:t>
      </w:r>
      <w:r>
        <w:rPr>
          <w:rFonts w:ascii="宋体" w:hAnsi="宋体" w:hint="eastAsia"/>
          <w:szCs w:val="21"/>
        </w:rPr>
        <w:t>、参展单位名称：</w:t>
      </w:r>
      <w:r>
        <w:rPr>
          <w:rFonts w:ascii="宋体" w:hAnsi="宋体" w:hint="eastAsia"/>
          <w:szCs w:val="21"/>
          <w:u w:val="single"/>
        </w:rPr>
        <w:t xml:space="preserve">                                      </w:t>
      </w:r>
      <w:r>
        <w:rPr>
          <w:rFonts w:ascii="宋体" w:hAnsi="宋体" w:hint="eastAsia"/>
          <w:szCs w:val="21"/>
        </w:rPr>
        <w:t>；</w:t>
      </w:r>
    </w:p>
    <w:p w:rsidR="004B5C74" w:rsidRDefault="004B5C74" w:rsidP="004B5C74">
      <w:pPr>
        <w:jc w:val="left"/>
        <w:rPr>
          <w:rFonts w:ascii="宋体" w:hAnsi="宋体"/>
          <w:szCs w:val="21"/>
        </w:rPr>
      </w:pPr>
      <w:r>
        <w:rPr>
          <w:rFonts w:ascii="宋体" w:hAnsi="宋体" w:hint="eastAsia"/>
          <w:szCs w:val="21"/>
        </w:rPr>
        <w:t>展位地点：</w:t>
      </w:r>
      <w:r>
        <w:rPr>
          <w:rFonts w:ascii="宋体" w:hAnsi="宋体" w:hint="eastAsia"/>
          <w:szCs w:val="21"/>
          <w:u w:val="single"/>
        </w:rPr>
        <w:t xml:space="preserve">     </w:t>
      </w:r>
      <w:r>
        <w:rPr>
          <w:rFonts w:ascii="宋体" w:hAnsi="宋体" w:hint="eastAsia"/>
          <w:szCs w:val="21"/>
        </w:rPr>
        <w:t>号馆、 展位编号：</w:t>
      </w:r>
      <w:r>
        <w:rPr>
          <w:rFonts w:ascii="宋体" w:hAnsi="宋体" w:hint="eastAsia"/>
          <w:szCs w:val="21"/>
          <w:u w:val="single"/>
        </w:rPr>
        <w:t xml:space="preserve">       </w:t>
      </w:r>
      <w:r>
        <w:rPr>
          <w:rFonts w:ascii="宋体" w:hAnsi="宋体" w:hint="eastAsia"/>
          <w:szCs w:val="21"/>
        </w:rPr>
        <w:t>、参展单位名称：</w:t>
      </w:r>
      <w:r>
        <w:rPr>
          <w:rFonts w:ascii="宋体" w:hAnsi="宋体" w:hint="eastAsia"/>
          <w:szCs w:val="21"/>
          <w:u w:val="single"/>
        </w:rPr>
        <w:t xml:space="preserve">                                      </w:t>
      </w:r>
      <w:r>
        <w:rPr>
          <w:rFonts w:ascii="宋体" w:hAnsi="宋体" w:hint="eastAsia"/>
          <w:szCs w:val="21"/>
        </w:rPr>
        <w:t>；</w:t>
      </w:r>
    </w:p>
    <w:p w:rsidR="004B5C74" w:rsidRDefault="004B5C74" w:rsidP="004B5C74">
      <w:pPr>
        <w:jc w:val="left"/>
        <w:rPr>
          <w:rFonts w:ascii="宋体" w:hAnsi="宋体"/>
          <w:szCs w:val="21"/>
        </w:rPr>
      </w:pPr>
      <w:r>
        <w:rPr>
          <w:rFonts w:ascii="宋体" w:hAnsi="宋体" w:hint="eastAsia"/>
          <w:szCs w:val="21"/>
        </w:rPr>
        <w:t>展位地点：</w:t>
      </w:r>
      <w:r>
        <w:rPr>
          <w:rFonts w:ascii="宋体" w:hAnsi="宋体" w:hint="eastAsia"/>
          <w:szCs w:val="21"/>
          <w:u w:val="single"/>
        </w:rPr>
        <w:t xml:space="preserve">     </w:t>
      </w:r>
      <w:r>
        <w:rPr>
          <w:rFonts w:ascii="宋体" w:hAnsi="宋体" w:hint="eastAsia"/>
          <w:szCs w:val="21"/>
        </w:rPr>
        <w:t>号馆、 展位编号：</w:t>
      </w:r>
      <w:r>
        <w:rPr>
          <w:rFonts w:ascii="宋体" w:hAnsi="宋体" w:hint="eastAsia"/>
          <w:szCs w:val="21"/>
          <w:u w:val="single"/>
        </w:rPr>
        <w:t xml:space="preserve">       </w:t>
      </w:r>
      <w:r>
        <w:rPr>
          <w:rFonts w:ascii="宋体" w:hAnsi="宋体" w:hint="eastAsia"/>
          <w:szCs w:val="21"/>
        </w:rPr>
        <w:t>、参展单位名称：</w:t>
      </w:r>
      <w:r>
        <w:rPr>
          <w:rFonts w:ascii="宋体" w:hAnsi="宋体" w:hint="eastAsia"/>
          <w:szCs w:val="21"/>
          <w:u w:val="single"/>
        </w:rPr>
        <w:t xml:space="preserve">                                      </w:t>
      </w:r>
      <w:r>
        <w:rPr>
          <w:rFonts w:ascii="宋体" w:hAnsi="宋体" w:hint="eastAsia"/>
          <w:szCs w:val="21"/>
        </w:rPr>
        <w:t xml:space="preserve">；      </w:t>
      </w:r>
    </w:p>
    <w:p w:rsidR="004B5C74" w:rsidRDefault="004B5C74" w:rsidP="004B5C74">
      <w:pPr>
        <w:jc w:val="left"/>
        <w:rPr>
          <w:rFonts w:ascii="宋体" w:hAnsi="宋体"/>
          <w:szCs w:val="21"/>
        </w:rPr>
      </w:pPr>
      <w:r>
        <w:rPr>
          <w:rFonts w:ascii="宋体" w:hAnsi="宋体" w:hint="eastAsia"/>
          <w:szCs w:val="21"/>
        </w:rPr>
        <w:t xml:space="preserve">    展位作业现场区域内安全管理责任人，负责我单位在贵展馆作业现场的安全落实及整改工作。</w:t>
      </w:r>
    </w:p>
    <w:p w:rsidR="004B5C74" w:rsidRDefault="004B5C74" w:rsidP="004B5C74">
      <w:pPr>
        <w:jc w:val="left"/>
        <w:rPr>
          <w:rFonts w:ascii="宋体" w:hAnsi="宋体"/>
          <w:szCs w:val="21"/>
        </w:rPr>
      </w:pPr>
      <w:r>
        <w:rPr>
          <w:rFonts w:ascii="宋体" w:hAnsi="宋体" w:hint="eastAsia"/>
          <w:szCs w:val="21"/>
        </w:rPr>
        <w:t>2、作业过程中严格遵守国家和南宁市关于消防安全和施工安全管理的各项法律法规，严格遵守会展中心关于施工消防安全和展位搭建安全的各项规定，自觉接受和服从公安机关、消防部门及会展中心安全检查和监督，对公安机关、消防部门及会展中心提出的整改要求，及时落实。</w:t>
      </w:r>
    </w:p>
    <w:p w:rsidR="004B5C74" w:rsidRDefault="004B5C74" w:rsidP="004B5C74">
      <w:pPr>
        <w:jc w:val="left"/>
        <w:rPr>
          <w:rFonts w:ascii="宋体" w:hAnsi="宋体"/>
          <w:szCs w:val="21"/>
        </w:rPr>
      </w:pPr>
      <w:r>
        <w:rPr>
          <w:rFonts w:ascii="宋体" w:hAnsi="宋体" w:hint="eastAsia"/>
          <w:szCs w:val="21"/>
        </w:rPr>
        <w:t>3、现场作业所使用的设备、工具满足安全要求，所有特种作业人员持证上岗；根据作业现场情况，在作业现场配备足够数量的消防器材。</w:t>
      </w:r>
    </w:p>
    <w:p w:rsidR="004B5C74" w:rsidRDefault="004B5C74" w:rsidP="004B5C74">
      <w:pPr>
        <w:jc w:val="left"/>
        <w:rPr>
          <w:szCs w:val="21"/>
        </w:rPr>
      </w:pPr>
      <w:r>
        <w:rPr>
          <w:rFonts w:hint="eastAsia"/>
        </w:rPr>
        <w:t>4</w:t>
      </w:r>
      <w:r>
        <w:rPr>
          <w:rFonts w:hint="eastAsia"/>
        </w:rPr>
        <w:t>、在作业过程中，所采用的施工材料符合展馆消防和结构安全要求，正确评估作业工程用电负荷，并采取与之匹配的电气开关、线缆容量，以保证所作业工程用电安全。特装</w:t>
      </w:r>
      <w:proofErr w:type="gramStart"/>
      <w:r>
        <w:rPr>
          <w:rFonts w:hint="eastAsia"/>
        </w:rPr>
        <w:t>展位需</w:t>
      </w:r>
      <w:proofErr w:type="gramEnd"/>
      <w:r>
        <w:rPr>
          <w:rFonts w:hint="eastAsia"/>
        </w:rPr>
        <w:t>安装带漏电保护开关的分电箱，严禁跨展位用电，使用花线、双绞线等不合格电线；严禁使用大功率高发热灯具；展馆内严禁吸烟，确保用电消防安全。</w:t>
      </w:r>
    </w:p>
    <w:p w:rsidR="004B5C74" w:rsidRDefault="004B5C74" w:rsidP="004B5C74">
      <w:pPr>
        <w:jc w:val="left"/>
        <w:rPr>
          <w:szCs w:val="21"/>
        </w:rPr>
      </w:pPr>
      <w:r>
        <w:rPr>
          <w:rFonts w:hint="eastAsia"/>
        </w:rPr>
        <w:t>5</w:t>
      </w:r>
      <w:r>
        <w:rPr>
          <w:rFonts w:hint="eastAsia"/>
        </w:rPr>
        <w:t>、特装展位进场前需要审核施工图纸，</w:t>
      </w:r>
      <w:r>
        <w:rPr>
          <w:rFonts w:ascii="宋体" w:hAnsi="宋体" w:hint="eastAsia"/>
          <w:szCs w:val="21"/>
        </w:rPr>
        <w:t>严格按照作业设计施工图纸的要求，规范施工，</w:t>
      </w:r>
      <w:r>
        <w:rPr>
          <w:rFonts w:hint="eastAsia"/>
        </w:rPr>
        <w:t>进入施工现场必须佩戴安全帽，高空作业佩戴安全绳；脚手架两层以上需</w:t>
      </w:r>
      <w:proofErr w:type="gramStart"/>
      <w:r>
        <w:rPr>
          <w:rFonts w:hint="eastAsia"/>
        </w:rPr>
        <w:t>底部双块</w:t>
      </w:r>
      <w:proofErr w:type="gramEnd"/>
      <w:r>
        <w:rPr>
          <w:rFonts w:hint="eastAsia"/>
        </w:rPr>
        <w:t>加固搭建，严禁穿拖鞋、硬底鞋登高施工；严禁野蛮施工，确保施工安全。</w:t>
      </w:r>
      <w:r>
        <w:rPr>
          <w:rFonts w:hint="eastAsia"/>
          <w:szCs w:val="21"/>
        </w:rPr>
        <w:t xml:space="preserve">　　　</w:t>
      </w:r>
    </w:p>
    <w:p w:rsidR="004B5C74" w:rsidRDefault="004B5C74" w:rsidP="004B5C74">
      <w:pPr>
        <w:jc w:val="left"/>
        <w:rPr>
          <w:rFonts w:ascii="宋体" w:hAnsi="宋体"/>
          <w:szCs w:val="21"/>
        </w:rPr>
      </w:pPr>
      <w:r>
        <w:rPr>
          <w:rFonts w:ascii="宋体" w:hAnsi="宋体" w:hint="eastAsia"/>
          <w:szCs w:val="21"/>
        </w:rPr>
        <w:t>6、在施工作业期间如出现各种消防、治安及其它意外事故，应在第一时间通知会展中心现场管理人员，并有义务先行采取必要的保护措施，防止事故进一步扩大。</w:t>
      </w:r>
    </w:p>
    <w:p w:rsidR="004B5C74" w:rsidRDefault="004B5C74" w:rsidP="004B5C74">
      <w:pPr>
        <w:jc w:val="left"/>
        <w:rPr>
          <w:rFonts w:ascii="宋体" w:hAnsi="宋体"/>
          <w:szCs w:val="21"/>
        </w:rPr>
      </w:pPr>
      <w:r>
        <w:rPr>
          <w:rFonts w:ascii="宋体" w:hAnsi="宋体" w:hint="eastAsia"/>
          <w:szCs w:val="21"/>
        </w:rPr>
        <w:t>7、进馆作业期间，会展中心管理人员如发现作业人员偷盗、损坏会展中心财物、擅自进入或破坏会展中心设置的封闭区域等违反会展中心管理规定的行为，会展中心有权视情况严重程度，采取警告、移送公安机关处理等措施、并保留根据进馆作业单位安全事故备案情况，取消发生安全事故作业单位今后进入会展中心施工资格的权利。</w:t>
      </w:r>
    </w:p>
    <w:p w:rsidR="004B5C74" w:rsidRDefault="004B5C74" w:rsidP="004B5C74">
      <w:pPr>
        <w:pStyle w:val="a3"/>
        <w:spacing w:before="0" w:beforeAutospacing="0" w:after="0" w:afterAutospacing="0"/>
        <w:rPr>
          <w:kern w:val="2"/>
          <w:sz w:val="21"/>
          <w:szCs w:val="21"/>
        </w:rPr>
      </w:pPr>
      <w:r>
        <w:rPr>
          <w:rFonts w:hint="eastAsia"/>
          <w:kern w:val="2"/>
          <w:sz w:val="21"/>
          <w:szCs w:val="21"/>
        </w:rPr>
        <w:t xml:space="preserve">　　</w:t>
      </w:r>
    </w:p>
    <w:p w:rsidR="004B5C74" w:rsidRDefault="004B5C74" w:rsidP="004B5C74">
      <w:pPr>
        <w:pStyle w:val="a3"/>
        <w:spacing w:before="0" w:beforeAutospacing="0" w:after="0" w:afterAutospacing="0"/>
        <w:ind w:firstLineChars="2050" w:firstLine="4305"/>
        <w:rPr>
          <w:kern w:val="2"/>
          <w:sz w:val="21"/>
          <w:szCs w:val="21"/>
          <w:u w:val="single"/>
        </w:rPr>
      </w:pPr>
      <w:r>
        <w:rPr>
          <w:rFonts w:hint="eastAsia"/>
          <w:kern w:val="2"/>
          <w:sz w:val="21"/>
          <w:szCs w:val="21"/>
        </w:rPr>
        <w:t>进馆作业单位（盖章）：</w:t>
      </w:r>
      <w:r>
        <w:rPr>
          <w:rFonts w:hint="eastAsia"/>
          <w:kern w:val="2"/>
          <w:sz w:val="21"/>
          <w:szCs w:val="21"/>
          <w:u w:val="single"/>
        </w:rPr>
        <w:t xml:space="preserve">               </w:t>
      </w:r>
    </w:p>
    <w:p w:rsidR="004B5C74" w:rsidRDefault="004B5C74" w:rsidP="004B5C74">
      <w:pPr>
        <w:pStyle w:val="a3"/>
        <w:spacing w:before="0" w:beforeAutospacing="0" w:after="0" w:afterAutospacing="0"/>
        <w:ind w:firstLineChars="1400" w:firstLine="2940"/>
        <w:rPr>
          <w:kern w:val="2"/>
          <w:sz w:val="21"/>
          <w:szCs w:val="21"/>
        </w:rPr>
      </w:pPr>
    </w:p>
    <w:p w:rsidR="004B5C74" w:rsidRDefault="004B5C74" w:rsidP="004B5C74">
      <w:pPr>
        <w:pStyle w:val="a3"/>
        <w:spacing w:before="0" w:beforeAutospacing="0" w:after="0" w:afterAutospacing="0"/>
        <w:ind w:firstLineChars="200" w:firstLine="420"/>
        <w:rPr>
          <w:kern w:val="2"/>
          <w:sz w:val="21"/>
          <w:szCs w:val="21"/>
          <w:u w:val="single"/>
        </w:rPr>
      </w:pPr>
      <w:r>
        <w:rPr>
          <w:rFonts w:hint="eastAsia"/>
          <w:kern w:val="2"/>
          <w:sz w:val="21"/>
          <w:szCs w:val="21"/>
        </w:rPr>
        <w:t xml:space="preserve">　　　　　　　　　　　　             进馆指定安全管理责任人（签名）：</w:t>
      </w:r>
      <w:r>
        <w:rPr>
          <w:rFonts w:hint="eastAsia"/>
          <w:kern w:val="2"/>
          <w:sz w:val="21"/>
          <w:szCs w:val="21"/>
          <w:u w:val="single"/>
        </w:rPr>
        <w:t xml:space="preserve">              </w:t>
      </w:r>
    </w:p>
    <w:p w:rsidR="004B5C74" w:rsidRDefault="004B5C74" w:rsidP="004B5C74">
      <w:pPr>
        <w:pStyle w:val="a3"/>
        <w:spacing w:before="0" w:beforeAutospacing="0" w:after="0" w:afterAutospacing="0"/>
        <w:ind w:firstLineChars="200" w:firstLine="420"/>
        <w:rPr>
          <w:kern w:val="2"/>
          <w:sz w:val="21"/>
          <w:szCs w:val="21"/>
        </w:rPr>
      </w:pPr>
    </w:p>
    <w:p w:rsidR="004B5C74" w:rsidRDefault="004B5C74" w:rsidP="004B5C74">
      <w:pPr>
        <w:pStyle w:val="a3"/>
        <w:spacing w:before="0" w:beforeAutospacing="0" w:after="0" w:afterAutospacing="0"/>
        <w:ind w:firstLineChars="200" w:firstLine="420"/>
        <w:rPr>
          <w:kern w:val="2"/>
          <w:sz w:val="21"/>
          <w:szCs w:val="21"/>
        </w:rPr>
      </w:pPr>
      <w:r>
        <w:rPr>
          <w:rFonts w:hint="eastAsia"/>
          <w:kern w:val="2"/>
          <w:sz w:val="21"/>
          <w:szCs w:val="21"/>
        </w:rPr>
        <w:t xml:space="preserve">　　　　　　　　　　　               日期： </w:t>
      </w:r>
      <w:r>
        <w:rPr>
          <w:rFonts w:hint="eastAsia"/>
          <w:kern w:val="2"/>
          <w:sz w:val="21"/>
          <w:szCs w:val="21"/>
          <w:u w:val="single"/>
        </w:rPr>
        <w:t xml:space="preserve">     </w:t>
      </w:r>
      <w:r>
        <w:rPr>
          <w:rFonts w:hint="eastAsia"/>
          <w:kern w:val="2"/>
          <w:sz w:val="21"/>
          <w:szCs w:val="21"/>
        </w:rPr>
        <w:t xml:space="preserve">年 </w:t>
      </w:r>
      <w:r>
        <w:rPr>
          <w:rFonts w:hint="eastAsia"/>
          <w:kern w:val="2"/>
          <w:sz w:val="21"/>
          <w:szCs w:val="21"/>
          <w:u w:val="single"/>
        </w:rPr>
        <w:t xml:space="preserve">     </w:t>
      </w:r>
      <w:r>
        <w:rPr>
          <w:rFonts w:hint="eastAsia"/>
          <w:kern w:val="2"/>
          <w:sz w:val="21"/>
          <w:szCs w:val="21"/>
        </w:rPr>
        <w:t>月</w:t>
      </w:r>
      <w:r>
        <w:rPr>
          <w:rFonts w:hint="eastAsia"/>
          <w:kern w:val="2"/>
          <w:sz w:val="21"/>
          <w:szCs w:val="21"/>
          <w:u w:val="single"/>
        </w:rPr>
        <w:t xml:space="preserve">      </w:t>
      </w:r>
      <w:r>
        <w:rPr>
          <w:rFonts w:hint="eastAsia"/>
          <w:kern w:val="2"/>
          <w:sz w:val="21"/>
          <w:szCs w:val="21"/>
        </w:rPr>
        <w:t xml:space="preserve">日 </w:t>
      </w:r>
    </w:p>
    <w:p w:rsidR="004B5C74" w:rsidRDefault="004B5C74" w:rsidP="004B5C74">
      <w:pPr>
        <w:jc w:val="left"/>
        <w:rPr>
          <w:rFonts w:ascii="宋体" w:hAnsi="宋体"/>
          <w:szCs w:val="21"/>
        </w:rPr>
      </w:pPr>
      <w:r>
        <w:rPr>
          <w:rFonts w:ascii="宋体" w:hAnsi="宋体" w:hint="eastAsia"/>
          <w:szCs w:val="21"/>
        </w:rPr>
        <w:t xml:space="preserve">    </w:t>
      </w:r>
      <w:r>
        <w:rPr>
          <w:rFonts w:ascii="宋体" w:hAnsi="宋体" w:hint="eastAsia"/>
          <w:b/>
          <w:szCs w:val="21"/>
        </w:rPr>
        <w:t xml:space="preserve"> 特别说明：1、承诺书盖章有效；2、展会布展时进馆作业单位名称应与展会主（承）办单位提供的展位地点、展位编号、参展商名称一致。</w:t>
      </w:r>
    </w:p>
    <w:p w:rsidR="004B5C74" w:rsidRDefault="004B5C74" w:rsidP="004B5C74">
      <w:pPr>
        <w:autoSpaceDE w:val="0"/>
        <w:autoSpaceDN w:val="0"/>
        <w:adjustRightInd w:val="0"/>
        <w:spacing w:line="400" w:lineRule="exact"/>
        <w:jc w:val="center"/>
        <w:rPr>
          <w:rFonts w:ascii="华文中宋" w:eastAsia="华文中宋" w:hAnsi="华文中宋" w:cs="宋体"/>
          <w:b/>
          <w:kern w:val="0"/>
          <w:sz w:val="44"/>
          <w:szCs w:val="44"/>
        </w:rPr>
      </w:pPr>
    </w:p>
    <w:p w:rsidR="004B5C74" w:rsidRDefault="004B5C74" w:rsidP="004B5C74">
      <w:pPr>
        <w:autoSpaceDE w:val="0"/>
        <w:autoSpaceDN w:val="0"/>
        <w:adjustRightInd w:val="0"/>
        <w:spacing w:line="400" w:lineRule="exact"/>
        <w:jc w:val="center"/>
        <w:rPr>
          <w:ins w:id="1" w:author="Administrator" w:date="2017-07-06T12:00:00Z"/>
          <w:rFonts w:ascii="华文中宋" w:eastAsia="华文中宋" w:hAnsi="华文中宋" w:cs="宋体"/>
          <w:b/>
          <w:kern w:val="0"/>
          <w:sz w:val="44"/>
          <w:szCs w:val="44"/>
        </w:rPr>
      </w:pPr>
    </w:p>
    <w:p w:rsidR="004B5C74" w:rsidRDefault="004B5C74" w:rsidP="004B5C74">
      <w:pPr>
        <w:autoSpaceDE w:val="0"/>
        <w:autoSpaceDN w:val="0"/>
        <w:adjustRightInd w:val="0"/>
        <w:spacing w:line="400" w:lineRule="exact"/>
        <w:jc w:val="center"/>
        <w:rPr>
          <w:ins w:id="2" w:author="Administrator" w:date="2017-07-06T12:00:00Z"/>
          <w:rFonts w:ascii="华文中宋" w:eastAsia="华文中宋" w:hAnsi="华文中宋" w:cs="宋体"/>
          <w:b/>
          <w:kern w:val="0"/>
          <w:sz w:val="44"/>
          <w:szCs w:val="44"/>
        </w:rPr>
      </w:pPr>
    </w:p>
    <w:p w:rsidR="004B5C74" w:rsidRDefault="004B5C74" w:rsidP="004B5C74">
      <w:pPr>
        <w:autoSpaceDE w:val="0"/>
        <w:autoSpaceDN w:val="0"/>
        <w:adjustRightInd w:val="0"/>
        <w:spacing w:line="400" w:lineRule="exact"/>
        <w:jc w:val="center"/>
        <w:rPr>
          <w:ins w:id="3" w:author="Administrator" w:date="2017-07-06T12:00:00Z"/>
          <w:rFonts w:ascii="华文中宋" w:eastAsia="华文中宋" w:hAnsi="华文中宋" w:cs="宋体"/>
          <w:b/>
          <w:kern w:val="0"/>
          <w:sz w:val="44"/>
          <w:szCs w:val="44"/>
        </w:rPr>
      </w:pPr>
    </w:p>
    <w:p w:rsidR="00807CC9" w:rsidRPr="004B5C74" w:rsidRDefault="00963FC6"/>
    <w:sectPr w:rsidR="00807CC9" w:rsidRPr="004B5C74" w:rsidSect="004B5C7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FC6" w:rsidRDefault="00963FC6" w:rsidP="00AC5D96">
      <w:r>
        <w:separator/>
      </w:r>
    </w:p>
  </w:endnote>
  <w:endnote w:type="continuationSeparator" w:id="0">
    <w:p w:rsidR="00963FC6" w:rsidRDefault="00963FC6" w:rsidP="00AC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FC6" w:rsidRDefault="00963FC6" w:rsidP="00AC5D96">
      <w:r>
        <w:separator/>
      </w:r>
    </w:p>
  </w:footnote>
  <w:footnote w:type="continuationSeparator" w:id="0">
    <w:p w:rsidR="00963FC6" w:rsidRDefault="00963FC6" w:rsidP="00AC5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74"/>
    <w:rsid w:val="004B5C74"/>
    <w:rsid w:val="006A4B64"/>
    <w:rsid w:val="00770F56"/>
    <w:rsid w:val="00963FC6"/>
    <w:rsid w:val="00AC5D96"/>
    <w:rsid w:val="00B150E7"/>
    <w:rsid w:val="00DA2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D63A8"/>
  <w15:chartTrackingRefBased/>
  <w15:docId w15:val="{54FBB243-521B-464A-8B45-8F2A1B0F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5C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B5C74"/>
    <w:pPr>
      <w:widowControl/>
      <w:spacing w:before="100" w:beforeAutospacing="1" w:after="100" w:afterAutospacing="1"/>
      <w:jc w:val="left"/>
    </w:pPr>
    <w:rPr>
      <w:rFonts w:ascii="宋体" w:hAnsi="宋体" w:cs="宋体"/>
      <w:kern w:val="0"/>
      <w:sz w:val="24"/>
    </w:rPr>
  </w:style>
  <w:style w:type="paragraph" w:styleId="a4">
    <w:name w:val="header"/>
    <w:basedOn w:val="a"/>
    <w:link w:val="a5"/>
    <w:uiPriority w:val="99"/>
    <w:unhideWhenUsed/>
    <w:rsid w:val="00AC5D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5D96"/>
    <w:rPr>
      <w:rFonts w:ascii="Times New Roman" w:eastAsia="宋体" w:hAnsi="Times New Roman" w:cs="Times New Roman"/>
      <w:sz w:val="18"/>
      <w:szCs w:val="18"/>
    </w:rPr>
  </w:style>
  <w:style w:type="paragraph" w:styleId="a6">
    <w:name w:val="footer"/>
    <w:basedOn w:val="a"/>
    <w:link w:val="a7"/>
    <w:uiPriority w:val="99"/>
    <w:unhideWhenUsed/>
    <w:rsid w:val="00AC5D96"/>
    <w:pPr>
      <w:tabs>
        <w:tab w:val="center" w:pos="4153"/>
        <w:tab w:val="right" w:pos="8306"/>
      </w:tabs>
      <w:snapToGrid w:val="0"/>
      <w:jc w:val="left"/>
    </w:pPr>
    <w:rPr>
      <w:sz w:val="18"/>
      <w:szCs w:val="18"/>
    </w:rPr>
  </w:style>
  <w:style w:type="character" w:customStyle="1" w:styleId="a7">
    <w:name w:val="页脚 字符"/>
    <w:basedOn w:val="a0"/>
    <w:link w:val="a6"/>
    <w:uiPriority w:val="99"/>
    <w:rsid w:val="00AC5D9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 YUAN</dc:creator>
  <cp:keywords/>
  <dc:description/>
  <cp:lastModifiedBy>ZIXI YUAN</cp:lastModifiedBy>
  <cp:revision>2</cp:revision>
  <dcterms:created xsi:type="dcterms:W3CDTF">2018-06-27T15:51:00Z</dcterms:created>
  <dcterms:modified xsi:type="dcterms:W3CDTF">2018-06-28T11:28:00Z</dcterms:modified>
</cp:coreProperties>
</file>